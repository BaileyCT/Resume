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Your Name"/>
        <w:tag w:val="Your Name"/>
        <w:id w:val="1760865497"/>
        <w:placeholder>
          <w:docPart w:val="E0AF361CD3C44E378BF51651014CF557"/>
        </w:placeholder>
        <w:dataBinding w:prefixMappings="xmlns:ns0='http://schemas.openxmlformats.org/officeDocument/2006/extended-properties' " w:xpath="/ns0:Properties[1]/ns0:Company[1]" w:storeItemID="{6668398D-A668-4E3E-A5EB-62B293D839F1}"/>
        <w:text w:multiLine="1"/>
      </w:sdtPr>
      <w:sdtEndPr/>
      <w:sdtContent>
        <w:p w14:paraId="07761809" w14:textId="3EEF564B" w:rsidR="00F764E5" w:rsidRDefault="00F764E5" w:rsidP="00F764E5">
          <w:pPr>
            <w:pStyle w:val="Name"/>
          </w:pPr>
          <w:r>
            <w:t>Bailey Carlson</w:t>
          </w:r>
        </w:p>
      </w:sdtContent>
    </w:sdt>
    <w:p w14:paraId="12B45A5D" w14:textId="495DD755" w:rsidR="00F764E5" w:rsidRDefault="00F764E5" w:rsidP="0066296F">
      <w:pPr>
        <w:pStyle w:val="Heading2"/>
      </w:pPr>
      <w:r>
        <w:t xml:space="preserve">42 Stephen Drive Etobicoke, Ontario | 519-998-3980 | </w:t>
      </w:r>
      <w:hyperlink r:id="rId6" w:history="1">
        <w:r w:rsidRPr="00FA62DF">
          <w:rPr>
            <w:rStyle w:val="Hyperlink"/>
          </w:rPr>
          <w:t>Bailey.Carlson2@cibc.com</w:t>
        </w:r>
      </w:hyperlink>
    </w:p>
    <w:p w14:paraId="301AA1E9" w14:textId="77777777" w:rsidR="0066296F" w:rsidRPr="0066296F" w:rsidRDefault="0066296F" w:rsidP="0066296F"/>
    <w:p w14:paraId="22F18E6C" w14:textId="33716C6D" w:rsidR="000F6893" w:rsidRDefault="00333115" w:rsidP="00760C5B">
      <w:pPr>
        <w:pStyle w:val="Heading2"/>
        <w:spacing w:after="120" w:line="240" w:lineRule="auto"/>
        <w:rPr>
          <w:b/>
        </w:rPr>
      </w:pPr>
      <w:r>
        <w:rPr>
          <w:b/>
        </w:rPr>
        <w:t xml:space="preserve"> </w:t>
      </w:r>
      <w:r w:rsidR="00760C5B" w:rsidRPr="00BA6416">
        <w:rPr>
          <w:b/>
        </w:rPr>
        <w:t>Skills</w:t>
      </w:r>
    </w:p>
    <w:p w14:paraId="3D384ECC" w14:textId="65308EDD" w:rsidR="000F6893" w:rsidRPr="0066296F" w:rsidRDefault="007D5E93" w:rsidP="000F6893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96F">
        <w:rPr>
          <w:sz w:val="22"/>
          <w:szCs w:val="22"/>
        </w:rPr>
        <w:t>Exceptional interpersonal skills</w:t>
      </w:r>
      <w:r w:rsidR="008D2EB8" w:rsidRPr="0066296F">
        <w:rPr>
          <w:sz w:val="22"/>
          <w:szCs w:val="22"/>
        </w:rPr>
        <w:t xml:space="preserve"> garnered</w:t>
      </w:r>
      <w:r w:rsidRPr="0066296F">
        <w:rPr>
          <w:sz w:val="22"/>
          <w:szCs w:val="22"/>
        </w:rPr>
        <w:t xml:space="preserve"> from leading a team to </w:t>
      </w:r>
      <w:r w:rsidR="00F764E5" w:rsidRPr="0066296F">
        <w:rPr>
          <w:sz w:val="22"/>
          <w:szCs w:val="22"/>
        </w:rPr>
        <w:t>migrate the CIBBCA billing process to a vendor managed system</w:t>
      </w:r>
      <w:r w:rsidRPr="0066296F">
        <w:rPr>
          <w:sz w:val="22"/>
          <w:szCs w:val="22"/>
        </w:rPr>
        <w:t xml:space="preserve"> </w:t>
      </w:r>
    </w:p>
    <w:p w14:paraId="33E3C6E5" w14:textId="278CA948" w:rsidR="007D5E93" w:rsidRPr="0066296F" w:rsidRDefault="00D81618" w:rsidP="000F6893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Developed entrepreneurial mindset with a detail and results orient</w:t>
      </w:r>
      <w:r w:rsidR="002139C0">
        <w:rPr>
          <w:sz w:val="22"/>
          <w:szCs w:val="22"/>
        </w:rPr>
        <w:t>ation</w:t>
      </w:r>
      <w:r>
        <w:rPr>
          <w:sz w:val="22"/>
          <w:szCs w:val="22"/>
        </w:rPr>
        <w:t xml:space="preserve"> from the creation</w:t>
      </w:r>
      <w:r w:rsidR="00955087">
        <w:rPr>
          <w:sz w:val="22"/>
          <w:szCs w:val="22"/>
        </w:rPr>
        <w:t xml:space="preserve"> and management of a </w:t>
      </w:r>
      <w:r>
        <w:rPr>
          <w:sz w:val="22"/>
          <w:szCs w:val="22"/>
        </w:rPr>
        <w:t>green tech company</w:t>
      </w:r>
    </w:p>
    <w:p w14:paraId="424DC5CF" w14:textId="4C9C15D2" w:rsidR="000F6893" w:rsidRPr="0066296F" w:rsidRDefault="007D5E93" w:rsidP="000F6893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96F">
        <w:rPr>
          <w:sz w:val="22"/>
          <w:szCs w:val="22"/>
        </w:rPr>
        <w:t>Proven ability to build relationships from collaborating with various lines of business and communicating with executive</w:t>
      </w:r>
      <w:r w:rsidR="00FE7150" w:rsidRPr="0066296F">
        <w:rPr>
          <w:sz w:val="22"/>
          <w:szCs w:val="22"/>
        </w:rPr>
        <w:t>s</w:t>
      </w:r>
      <w:r w:rsidRPr="0066296F">
        <w:rPr>
          <w:sz w:val="22"/>
          <w:szCs w:val="22"/>
        </w:rPr>
        <w:t xml:space="preserve"> at CIBC</w:t>
      </w:r>
    </w:p>
    <w:p w14:paraId="194D4F0F" w14:textId="5C5BD1CF" w:rsidR="003965E4" w:rsidRPr="0066296F" w:rsidRDefault="008D2EB8" w:rsidP="000F6893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96F">
        <w:rPr>
          <w:sz w:val="22"/>
          <w:szCs w:val="22"/>
        </w:rPr>
        <w:t>S</w:t>
      </w:r>
      <w:r w:rsidR="003965E4" w:rsidRPr="0066296F">
        <w:rPr>
          <w:sz w:val="22"/>
          <w:szCs w:val="22"/>
        </w:rPr>
        <w:t xml:space="preserve">trong collaboration skills </w:t>
      </w:r>
      <w:r w:rsidR="009A36F8" w:rsidRPr="0066296F">
        <w:rPr>
          <w:sz w:val="22"/>
          <w:szCs w:val="22"/>
        </w:rPr>
        <w:t xml:space="preserve">established from participation in </w:t>
      </w:r>
      <w:r w:rsidR="003965E4" w:rsidRPr="0066296F">
        <w:rPr>
          <w:sz w:val="22"/>
          <w:szCs w:val="22"/>
        </w:rPr>
        <w:t>various team sports and working in different cooperative workplaces</w:t>
      </w:r>
    </w:p>
    <w:p w14:paraId="6CF60725" w14:textId="4DF0CFA7" w:rsidR="00744E30" w:rsidRPr="0066296F" w:rsidRDefault="009A36F8" w:rsidP="009A36F8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96F">
        <w:rPr>
          <w:sz w:val="22"/>
          <w:szCs w:val="22"/>
        </w:rPr>
        <w:t xml:space="preserve">Flexible individual with the ability to effectively </w:t>
      </w:r>
      <w:r w:rsidR="00FE7150" w:rsidRPr="0066296F">
        <w:rPr>
          <w:sz w:val="22"/>
          <w:szCs w:val="22"/>
        </w:rPr>
        <w:t>work independently as well as a part of a team</w:t>
      </w:r>
    </w:p>
    <w:p w14:paraId="1E4D892B" w14:textId="59A05B46" w:rsidR="002139C0" w:rsidRDefault="00FB1EF4" w:rsidP="000F6893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Proven ability to work in demanding an</w:t>
      </w:r>
      <w:r w:rsidR="00A56E63">
        <w:rPr>
          <w:sz w:val="22"/>
          <w:szCs w:val="22"/>
        </w:rPr>
        <w:t>d</w:t>
      </w:r>
      <w:r>
        <w:rPr>
          <w:sz w:val="22"/>
          <w:szCs w:val="22"/>
        </w:rPr>
        <w:t xml:space="preserve"> fast paced environments </w:t>
      </w:r>
    </w:p>
    <w:p w14:paraId="36AEA16C" w14:textId="789F5834" w:rsidR="00333115" w:rsidRPr="0066296F" w:rsidRDefault="00333115" w:rsidP="000F6893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96F">
        <w:rPr>
          <w:sz w:val="22"/>
          <w:szCs w:val="22"/>
        </w:rPr>
        <w:t xml:space="preserve"> </w:t>
      </w:r>
      <w:r w:rsidR="002139C0">
        <w:rPr>
          <w:sz w:val="22"/>
          <w:szCs w:val="22"/>
        </w:rPr>
        <w:t>Educationally developed and proven ability to manage project</w:t>
      </w:r>
      <w:r w:rsidR="000D664D">
        <w:rPr>
          <w:sz w:val="22"/>
          <w:szCs w:val="22"/>
        </w:rPr>
        <w:t>s</w:t>
      </w:r>
      <w:r w:rsidR="002139C0">
        <w:rPr>
          <w:sz w:val="22"/>
          <w:szCs w:val="22"/>
        </w:rPr>
        <w:t xml:space="preserve"> effectively and efficiently </w:t>
      </w:r>
      <w:r w:rsidR="000D664D">
        <w:rPr>
          <w:sz w:val="22"/>
          <w:szCs w:val="22"/>
        </w:rPr>
        <w:t>with</w:t>
      </w:r>
      <w:r w:rsidR="00493A7F">
        <w:rPr>
          <w:sz w:val="22"/>
          <w:szCs w:val="22"/>
        </w:rPr>
        <w:t xml:space="preserve"> experience as a Jr. PM</w:t>
      </w:r>
    </w:p>
    <w:p w14:paraId="351283DD" w14:textId="43EE8E31" w:rsidR="00AC5154" w:rsidRPr="00333115" w:rsidRDefault="00921F0E" w:rsidP="00333115">
      <w:pPr>
        <w:pStyle w:val="Heading2"/>
        <w:spacing w:after="120" w:line="240" w:lineRule="auto"/>
        <w:rPr>
          <w:b/>
        </w:rPr>
      </w:pPr>
      <w:r>
        <w:rPr>
          <w:b/>
        </w:rPr>
        <w:t>Technical</w:t>
      </w:r>
      <w:r w:rsidR="00333115">
        <w:rPr>
          <w:b/>
        </w:rPr>
        <w:t xml:space="preserve"> Skills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4285"/>
        <w:gridCol w:w="2914"/>
      </w:tblGrid>
      <w:tr w:rsidR="00AC5154" w14:paraId="1BCB792B" w14:textId="77777777" w:rsidTr="00BE3419">
        <w:trPr>
          <w:trHeight w:val="2113"/>
        </w:trPr>
        <w:tc>
          <w:tcPr>
            <w:tcW w:w="2566" w:type="dxa"/>
          </w:tcPr>
          <w:p w14:paraId="01A2C124" w14:textId="7A84A8AA" w:rsidR="00AC5154" w:rsidRPr="0066296F" w:rsidRDefault="00E14B3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  <w:p w14:paraId="40A8625A" w14:textId="0BEC123F" w:rsidR="00AC5154" w:rsidRPr="0066296F" w:rsidRDefault="00E14B3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React/React Native</w:t>
            </w:r>
          </w:p>
          <w:p w14:paraId="0F67E158" w14:textId="3940F461" w:rsidR="00AC5154" w:rsidRPr="0066296F" w:rsidRDefault="00E14B34" w:rsidP="006B30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Bash</w:t>
            </w:r>
          </w:p>
          <w:p w14:paraId="28C4953A" w14:textId="77777777" w:rsidR="00AC5154" w:rsidRPr="0066296F" w:rsidRDefault="00AC515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 xml:space="preserve">VBA </w:t>
            </w:r>
          </w:p>
          <w:p w14:paraId="189DA46B" w14:textId="14019A89" w:rsidR="00AC5154" w:rsidRPr="0066296F" w:rsidRDefault="00FE7150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>Enterprise Architecture</w:t>
            </w:r>
          </w:p>
          <w:p w14:paraId="135A9DC0" w14:textId="2C0D4081" w:rsidR="00AC5154" w:rsidRPr="0066296F" w:rsidRDefault="00AC5154" w:rsidP="006E6CE8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4285" w:type="dxa"/>
          </w:tcPr>
          <w:p w14:paraId="23C9D157" w14:textId="0C359C8E" w:rsidR="00AC5154" w:rsidRPr="0066296F" w:rsidRDefault="006E6CE8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 API</w:t>
            </w:r>
          </w:p>
          <w:p w14:paraId="6965FDE3" w14:textId="47D23252" w:rsidR="00AC5154" w:rsidRPr="0066296F" w:rsidRDefault="00AC515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>Agile</w:t>
            </w:r>
            <w:r w:rsidR="006E6CE8">
              <w:rPr>
                <w:sz w:val="22"/>
                <w:szCs w:val="22"/>
              </w:rPr>
              <w:t xml:space="preserve"> Development</w:t>
            </w:r>
            <w:r w:rsidRPr="0066296F">
              <w:rPr>
                <w:sz w:val="22"/>
                <w:szCs w:val="22"/>
              </w:rPr>
              <w:t xml:space="preserve"> (Scrum</w:t>
            </w:r>
            <w:r w:rsidR="00FB1EF4">
              <w:rPr>
                <w:sz w:val="22"/>
                <w:szCs w:val="22"/>
              </w:rPr>
              <w:t>,</w:t>
            </w:r>
            <w:r w:rsidRPr="0066296F">
              <w:rPr>
                <w:sz w:val="22"/>
                <w:szCs w:val="22"/>
              </w:rPr>
              <w:t xml:space="preserve"> XP) </w:t>
            </w:r>
          </w:p>
          <w:p w14:paraId="14D49D0C" w14:textId="77777777" w:rsidR="00AC5154" w:rsidRPr="0066296F" w:rsidRDefault="00AC515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>Systems Analysis and Design</w:t>
            </w:r>
          </w:p>
          <w:p w14:paraId="1AF6545F" w14:textId="77777777" w:rsidR="00AC5154" w:rsidRPr="0066296F" w:rsidRDefault="00AC515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>Data Management</w:t>
            </w:r>
          </w:p>
          <w:p w14:paraId="1B3DB396" w14:textId="007CE798" w:rsidR="00AC5154" w:rsidRPr="0066296F" w:rsidRDefault="005234F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management</w:t>
            </w:r>
          </w:p>
          <w:p w14:paraId="079F568F" w14:textId="7AEA5868" w:rsidR="00AC5154" w:rsidRPr="0066296F" w:rsidRDefault="006E6CE8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management</w:t>
            </w:r>
          </w:p>
          <w:p w14:paraId="214ECC8C" w14:textId="171C2014" w:rsidR="00722FED" w:rsidRPr="0066296F" w:rsidRDefault="005234F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analytics</w:t>
            </w:r>
          </w:p>
          <w:p w14:paraId="166285D3" w14:textId="315DF916" w:rsidR="00AC5154" w:rsidRPr="0066296F" w:rsidRDefault="00AC5154" w:rsidP="00AC5154">
            <w:pPr>
              <w:pStyle w:val="ListParagraph"/>
              <w:jc w:val="center"/>
              <w:rPr>
                <w:sz w:val="22"/>
                <w:szCs w:val="22"/>
              </w:rPr>
            </w:pPr>
          </w:p>
        </w:tc>
        <w:tc>
          <w:tcPr>
            <w:tcW w:w="2914" w:type="dxa"/>
          </w:tcPr>
          <w:p w14:paraId="0FA92298" w14:textId="77777777" w:rsidR="00AC5154" w:rsidRPr="0066296F" w:rsidRDefault="00AC515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>Microsoft Project</w:t>
            </w:r>
          </w:p>
          <w:p w14:paraId="2E2AEF9B" w14:textId="66CEA78F" w:rsidR="00AC5154" w:rsidRPr="0066296F" w:rsidRDefault="00AC515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 xml:space="preserve">SharePoint </w:t>
            </w:r>
          </w:p>
          <w:p w14:paraId="19457EF6" w14:textId="1DC92857" w:rsidR="00AC5154" w:rsidRPr="0066296F" w:rsidRDefault="006E6CE8" w:rsidP="00333115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office </w:t>
            </w:r>
          </w:p>
          <w:p w14:paraId="5D7028D4" w14:textId="1C360D7C" w:rsidR="00AC5154" w:rsidRPr="0066296F" w:rsidRDefault="00BE3419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>Jira/Confluence</w:t>
            </w:r>
          </w:p>
          <w:p w14:paraId="6ED970EE" w14:textId="36C1112E" w:rsidR="00AC5154" w:rsidRPr="0066296F" w:rsidRDefault="00AC515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>Python</w:t>
            </w:r>
          </w:p>
          <w:p w14:paraId="1FD318C8" w14:textId="77777777" w:rsidR="00AC5154" w:rsidRDefault="00AC5154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66296F">
              <w:rPr>
                <w:sz w:val="22"/>
                <w:szCs w:val="22"/>
              </w:rPr>
              <w:t>SQL</w:t>
            </w:r>
          </w:p>
          <w:p w14:paraId="5CB4B688" w14:textId="4BAEDDD9" w:rsidR="006E6CE8" w:rsidRPr="0066296F" w:rsidRDefault="006E6CE8" w:rsidP="00AC515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development</w:t>
            </w:r>
          </w:p>
        </w:tc>
      </w:tr>
    </w:tbl>
    <w:p w14:paraId="505693EF" w14:textId="63989583" w:rsidR="0020080F" w:rsidRPr="0020080F" w:rsidRDefault="0020080F" w:rsidP="0020080F">
      <w:pPr>
        <w:spacing w:after="0" w:line="240" w:lineRule="auto"/>
        <w:rPr>
          <w:rStyle w:val="SubtleReference"/>
          <w:b w:val="0"/>
          <w:sz w:val="22"/>
        </w:rPr>
      </w:pPr>
    </w:p>
    <w:p w14:paraId="56EB3E13" w14:textId="4D3FA4B3" w:rsidR="00FE7150" w:rsidRDefault="00760C5B" w:rsidP="00F4293A">
      <w:pPr>
        <w:pStyle w:val="Heading2"/>
        <w:spacing w:after="120" w:line="240" w:lineRule="auto"/>
        <w:rPr>
          <w:b/>
        </w:rPr>
      </w:pPr>
      <w:r w:rsidRPr="00BA6416">
        <w:rPr>
          <w:b/>
        </w:rPr>
        <w:t>Work Experience</w:t>
      </w:r>
    </w:p>
    <w:p w14:paraId="5B287673" w14:textId="0DF200D1" w:rsidR="00E05C90" w:rsidRPr="0066296F" w:rsidRDefault="00E05C90" w:rsidP="00E05C90">
      <w:pPr>
        <w:spacing w:after="0" w:line="240" w:lineRule="auto"/>
        <w:rPr>
          <w:rStyle w:val="SubtleReference"/>
          <w:sz w:val="22"/>
          <w:szCs w:val="22"/>
        </w:rPr>
      </w:pPr>
      <w:r w:rsidRPr="0066296F">
        <w:rPr>
          <w:rStyle w:val="SubtleReference"/>
          <w:sz w:val="22"/>
          <w:szCs w:val="22"/>
        </w:rPr>
        <w:t xml:space="preserve">Canadian Imperial Bank of Commerce (CIBC), </w:t>
      </w:r>
      <w:r w:rsidRPr="0066296F">
        <w:rPr>
          <w:rStyle w:val="SubtleReference"/>
          <w:b w:val="0"/>
          <w:sz w:val="22"/>
          <w:szCs w:val="22"/>
        </w:rPr>
        <w:t>Toronto, Ontario, January 202</w:t>
      </w:r>
      <w:r w:rsidR="006C25EE" w:rsidRPr="0066296F">
        <w:rPr>
          <w:rStyle w:val="SubtleReference"/>
          <w:b w:val="0"/>
          <w:sz w:val="22"/>
          <w:szCs w:val="22"/>
        </w:rPr>
        <w:t>1</w:t>
      </w:r>
      <w:r w:rsidRPr="0066296F">
        <w:rPr>
          <w:rStyle w:val="SubtleReference"/>
          <w:b w:val="0"/>
          <w:sz w:val="22"/>
          <w:szCs w:val="22"/>
        </w:rPr>
        <w:t xml:space="preserve"> - Present</w:t>
      </w:r>
    </w:p>
    <w:p w14:paraId="3A54F74A" w14:textId="77777777" w:rsidR="00E05C90" w:rsidRPr="0066296F" w:rsidRDefault="00E05C90" w:rsidP="00E05C90">
      <w:pPr>
        <w:spacing w:after="0" w:line="240" w:lineRule="auto"/>
        <w:rPr>
          <w:rStyle w:val="SubtleReference"/>
          <w:sz w:val="22"/>
          <w:szCs w:val="22"/>
        </w:rPr>
      </w:pPr>
      <w:r w:rsidRPr="0066296F">
        <w:rPr>
          <w:rStyle w:val="SubtleReference"/>
          <w:sz w:val="22"/>
          <w:szCs w:val="22"/>
        </w:rPr>
        <w:t>Business Analyst, Equity Markets Technology Group</w:t>
      </w:r>
    </w:p>
    <w:p w14:paraId="06B16365" w14:textId="77777777" w:rsidR="00E14B34" w:rsidRDefault="00E14B34" w:rsidP="00E14B34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Led a team on the migration of the CIBBCA billing process to a vendor managed service </w:t>
      </w:r>
    </w:p>
    <w:p w14:paraId="5E3EBDA8" w14:textId="77777777" w:rsidR="00E14B34" w:rsidRDefault="00E14B34" w:rsidP="00E14B34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Reduced the amount of time need to complete the monthly billing for World Markets Inc by 50%</w:t>
      </w:r>
    </w:p>
    <w:p w14:paraId="27FEB711" w14:textId="77777777" w:rsidR="00E14B34" w:rsidRDefault="00E14B34" w:rsidP="00E14B34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Conducted testing on new product releases that saw rollout with no disruptions to front office services</w:t>
      </w:r>
    </w:p>
    <w:p w14:paraId="71C1C344" w14:textId="11A46988" w:rsidR="00E14B34" w:rsidRDefault="00E14B34" w:rsidP="00E14B34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Identified a logic error that was causing a miss calculation on vendor managed software causing over 150K to be </w:t>
      </w:r>
      <w:r w:rsidR="00F0709C">
        <w:rPr>
          <w:bCs/>
          <w:sz w:val="22"/>
        </w:rPr>
        <w:t>miscalculated as a loss</w:t>
      </w:r>
    </w:p>
    <w:p w14:paraId="54A0033E" w14:textId="6B7150CF" w:rsidR="00F0709C" w:rsidRDefault="00F0709C" w:rsidP="00E14B34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Volunteered spare time to put together educational lunch and learns for colleagues on a variety of topics relating to Fintech and the Banking industry</w:t>
      </w:r>
    </w:p>
    <w:p w14:paraId="7535FD32" w14:textId="4FBDBBF4" w:rsidR="00F0709C" w:rsidRDefault="00F0709C" w:rsidP="00E14B34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Identified and fixed a long standing issue with the one of the largest counterparty in World Markets Inc resulting and the proper representation of 100’s of thousands of dollars. </w:t>
      </w:r>
    </w:p>
    <w:p w14:paraId="3C88015C" w14:textId="6DF748FD" w:rsidR="00E05C90" w:rsidRPr="0066296F" w:rsidRDefault="00E05C90" w:rsidP="00E05C90">
      <w:pPr>
        <w:spacing w:after="0" w:line="240" w:lineRule="auto"/>
        <w:rPr>
          <w:bCs/>
          <w:sz w:val="24"/>
          <w:szCs w:val="22"/>
        </w:rPr>
      </w:pPr>
    </w:p>
    <w:p w14:paraId="2829107A" w14:textId="03FBEE2C" w:rsidR="00E05C90" w:rsidRPr="0066296F" w:rsidRDefault="00E05C90" w:rsidP="00E05C90">
      <w:pPr>
        <w:spacing w:after="0" w:line="240" w:lineRule="auto"/>
        <w:rPr>
          <w:rStyle w:val="SubtleReference"/>
          <w:b w:val="0"/>
          <w:sz w:val="22"/>
          <w:szCs w:val="22"/>
        </w:rPr>
      </w:pPr>
      <w:r w:rsidRPr="0066296F">
        <w:rPr>
          <w:rStyle w:val="SubtleReference"/>
          <w:sz w:val="22"/>
          <w:szCs w:val="22"/>
        </w:rPr>
        <w:t xml:space="preserve">Product Owner, Frontline Labs R&amp;D </w:t>
      </w:r>
      <w:r w:rsidR="006C25EE" w:rsidRPr="0066296F">
        <w:rPr>
          <w:rStyle w:val="SubtleReference"/>
          <w:b w:val="0"/>
          <w:sz w:val="22"/>
          <w:szCs w:val="22"/>
        </w:rPr>
        <w:t>Toronto, Ontario, July 2020 – January 2021</w:t>
      </w:r>
    </w:p>
    <w:p w14:paraId="1D9E40CB" w14:textId="5390A964" w:rsidR="00E05C90" w:rsidRDefault="00487E28" w:rsidP="00E05C90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Developed user experiences and user journey maps to plan future feature</w:t>
      </w:r>
      <w:r w:rsidR="00316DF4">
        <w:rPr>
          <w:bCs/>
          <w:sz w:val="22"/>
        </w:rPr>
        <w:t xml:space="preserve"> releases</w:t>
      </w:r>
    </w:p>
    <w:p w14:paraId="3895E247" w14:textId="3A5604C2" w:rsidR="00487E28" w:rsidRDefault="00487E28" w:rsidP="00E05C90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Created a product management framework to track progression and create structure for the project and team</w:t>
      </w:r>
    </w:p>
    <w:p w14:paraId="11015C1F" w14:textId="4AA48E14" w:rsidR="00487E28" w:rsidRDefault="00487E28" w:rsidP="00E05C90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Developed a bug management system to track and resolve bugs in development </w:t>
      </w:r>
    </w:p>
    <w:p w14:paraId="25EB71A7" w14:textId="41D0F061" w:rsidR="00487E28" w:rsidRDefault="00487E28" w:rsidP="00E05C90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Conducted research on various use cases of digital avatars, documented its </w:t>
      </w:r>
      <w:r w:rsidR="00316DF4">
        <w:rPr>
          <w:bCs/>
          <w:sz w:val="22"/>
        </w:rPr>
        <w:t>possible applications</w:t>
      </w:r>
      <w:r>
        <w:rPr>
          <w:bCs/>
          <w:sz w:val="22"/>
        </w:rPr>
        <w:t xml:space="preserve"> for the banking industry</w:t>
      </w:r>
    </w:p>
    <w:p w14:paraId="6A5A48BA" w14:textId="22C255D2" w:rsidR="00487E28" w:rsidRDefault="00487E28" w:rsidP="00E05C90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Led the creation of a CIBC wide use of digital avatar to conduct sprint reviews for agile teams using Jira</w:t>
      </w:r>
    </w:p>
    <w:p w14:paraId="5E5CA211" w14:textId="77777777" w:rsidR="00487E28" w:rsidRDefault="00487E28" w:rsidP="00487E28">
      <w:pPr>
        <w:pStyle w:val="ListParagraph"/>
        <w:spacing w:after="0" w:line="240" w:lineRule="auto"/>
        <w:rPr>
          <w:bCs/>
          <w:sz w:val="22"/>
        </w:rPr>
      </w:pPr>
    </w:p>
    <w:p w14:paraId="3B304E7F" w14:textId="6EC2CCE6" w:rsidR="00487E28" w:rsidRPr="0066296F" w:rsidRDefault="00955087" w:rsidP="00487E28">
      <w:pPr>
        <w:spacing w:after="0" w:line="240" w:lineRule="auto"/>
        <w:rPr>
          <w:rStyle w:val="SubtleReference"/>
          <w:b w:val="0"/>
          <w:sz w:val="22"/>
          <w:szCs w:val="22"/>
        </w:rPr>
      </w:pPr>
      <w:r>
        <w:rPr>
          <w:rStyle w:val="SubtleReference"/>
          <w:sz w:val="22"/>
          <w:szCs w:val="22"/>
        </w:rPr>
        <w:t>Jr. PM</w:t>
      </w:r>
      <w:r w:rsidR="00487E28" w:rsidRPr="0066296F">
        <w:rPr>
          <w:rStyle w:val="SubtleReference"/>
          <w:sz w:val="22"/>
          <w:szCs w:val="22"/>
        </w:rPr>
        <w:t xml:space="preserve">, Global </w:t>
      </w:r>
      <w:r w:rsidR="00837034" w:rsidRPr="0066296F">
        <w:rPr>
          <w:rStyle w:val="SubtleReference"/>
          <w:sz w:val="22"/>
          <w:szCs w:val="22"/>
        </w:rPr>
        <w:t>Derivatives Technology,</w:t>
      </w:r>
      <w:r w:rsidR="00487E28" w:rsidRPr="0066296F">
        <w:rPr>
          <w:rStyle w:val="SubtleReference"/>
          <w:sz w:val="22"/>
          <w:szCs w:val="22"/>
        </w:rPr>
        <w:t xml:space="preserve"> </w:t>
      </w:r>
      <w:r w:rsidR="00487E28" w:rsidRPr="0066296F">
        <w:rPr>
          <w:rStyle w:val="SubtleReference"/>
          <w:b w:val="0"/>
          <w:sz w:val="22"/>
          <w:szCs w:val="22"/>
        </w:rPr>
        <w:t xml:space="preserve">Toronto, Ontario, </w:t>
      </w:r>
      <w:r w:rsidR="00837034" w:rsidRPr="0066296F">
        <w:rPr>
          <w:rStyle w:val="SubtleReference"/>
          <w:b w:val="0"/>
          <w:sz w:val="22"/>
          <w:szCs w:val="22"/>
        </w:rPr>
        <w:t>January</w:t>
      </w:r>
      <w:r w:rsidR="00487E28" w:rsidRPr="0066296F">
        <w:rPr>
          <w:rStyle w:val="SubtleReference"/>
          <w:b w:val="0"/>
          <w:sz w:val="22"/>
          <w:szCs w:val="22"/>
        </w:rPr>
        <w:t xml:space="preserve"> 2020 – </w:t>
      </w:r>
      <w:r w:rsidR="00837034" w:rsidRPr="0066296F">
        <w:rPr>
          <w:rStyle w:val="SubtleReference"/>
          <w:b w:val="0"/>
          <w:sz w:val="22"/>
          <w:szCs w:val="22"/>
        </w:rPr>
        <w:t>July</w:t>
      </w:r>
      <w:r w:rsidR="00487E28" w:rsidRPr="0066296F">
        <w:rPr>
          <w:rStyle w:val="SubtleReference"/>
          <w:b w:val="0"/>
          <w:sz w:val="22"/>
          <w:szCs w:val="22"/>
        </w:rPr>
        <w:t xml:space="preserve"> 202</w:t>
      </w:r>
      <w:r w:rsidR="00837034" w:rsidRPr="0066296F">
        <w:rPr>
          <w:rStyle w:val="SubtleReference"/>
          <w:b w:val="0"/>
          <w:sz w:val="22"/>
          <w:szCs w:val="22"/>
        </w:rPr>
        <w:t>0</w:t>
      </w:r>
    </w:p>
    <w:p w14:paraId="028B67B5" w14:textId="25352632" w:rsidR="00487E28" w:rsidRDefault="00316DF4" w:rsidP="00487E28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Managed</w:t>
      </w:r>
      <w:r w:rsidR="00837034">
        <w:rPr>
          <w:bCs/>
          <w:sz w:val="22"/>
        </w:rPr>
        <w:t xml:space="preserve"> and</w:t>
      </w:r>
      <w:r>
        <w:rPr>
          <w:bCs/>
          <w:sz w:val="22"/>
        </w:rPr>
        <w:t xml:space="preserve"> tracked</w:t>
      </w:r>
      <w:r w:rsidR="00837034">
        <w:rPr>
          <w:bCs/>
          <w:sz w:val="22"/>
        </w:rPr>
        <w:t xml:space="preserve"> project finances for multiple initiatives </w:t>
      </w:r>
      <w:r w:rsidR="00C1394E">
        <w:rPr>
          <w:bCs/>
          <w:sz w:val="22"/>
        </w:rPr>
        <w:t>ensuring all projects were not effected by COVID-19 disruptions</w:t>
      </w:r>
    </w:p>
    <w:p w14:paraId="391640C7" w14:textId="76B77D03" w:rsidR="00487E28" w:rsidRDefault="00837034" w:rsidP="00487E28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lastRenderedPageBreak/>
        <w:t>Tracked and enforced project schedule</w:t>
      </w:r>
      <w:r w:rsidR="00316DF4">
        <w:rPr>
          <w:bCs/>
          <w:sz w:val="22"/>
        </w:rPr>
        <w:t>s</w:t>
      </w:r>
      <w:r>
        <w:rPr>
          <w:bCs/>
          <w:sz w:val="22"/>
        </w:rPr>
        <w:t xml:space="preserve"> with each member of the project team</w:t>
      </w:r>
    </w:p>
    <w:p w14:paraId="25BFEAB6" w14:textId="01F889D6" w:rsidR="00487E28" w:rsidRDefault="00837034" w:rsidP="00487E28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Created </w:t>
      </w:r>
      <w:r w:rsidR="00F0732B">
        <w:rPr>
          <w:bCs/>
          <w:sz w:val="22"/>
        </w:rPr>
        <w:t xml:space="preserve">a </w:t>
      </w:r>
      <w:r>
        <w:rPr>
          <w:bCs/>
          <w:sz w:val="22"/>
        </w:rPr>
        <w:t xml:space="preserve">project tracker dashboard to display progress and blockers </w:t>
      </w:r>
      <w:r w:rsidR="00F0732B">
        <w:rPr>
          <w:bCs/>
          <w:sz w:val="22"/>
        </w:rPr>
        <w:t>to executive management group</w:t>
      </w:r>
    </w:p>
    <w:p w14:paraId="4E9C1F7C" w14:textId="0959649C" w:rsidR="00487E28" w:rsidRDefault="00F0732B" w:rsidP="00487E28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Created a </w:t>
      </w:r>
      <w:r w:rsidR="00316DF4">
        <w:rPr>
          <w:bCs/>
          <w:sz w:val="22"/>
        </w:rPr>
        <w:t>t</w:t>
      </w:r>
      <w:r>
        <w:rPr>
          <w:bCs/>
          <w:sz w:val="22"/>
        </w:rPr>
        <w:t xml:space="preserve">est strategy and presented to business owners for approval. </w:t>
      </w:r>
    </w:p>
    <w:p w14:paraId="5670A9F1" w14:textId="34A3BC94" w:rsidR="00487E28" w:rsidRDefault="00F0732B" w:rsidP="00487E28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Conducted and tracked a full testing strategy</w:t>
      </w:r>
      <w:r w:rsidR="00C1394E">
        <w:rPr>
          <w:bCs/>
          <w:sz w:val="22"/>
        </w:rPr>
        <w:t xml:space="preserve"> that was effectively implemented and completed within the allocated time.</w:t>
      </w:r>
    </w:p>
    <w:p w14:paraId="3B42F171" w14:textId="77777777" w:rsidR="00A56E63" w:rsidRPr="0066296F" w:rsidRDefault="00A56E63" w:rsidP="00A56E63">
      <w:pPr>
        <w:spacing w:after="0" w:line="240" w:lineRule="auto"/>
        <w:rPr>
          <w:rStyle w:val="SubtleReference"/>
          <w:sz w:val="22"/>
          <w:szCs w:val="22"/>
        </w:rPr>
      </w:pPr>
      <w:r w:rsidRPr="0066296F">
        <w:rPr>
          <w:rStyle w:val="SubtleReference"/>
          <w:sz w:val="22"/>
          <w:szCs w:val="22"/>
        </w:rPr>
        <w:t>Technical Process Analyst, Co-op</w:t>
      </w:r>
      <w:r>
        <w:rPr>
          <w:rStyle w:val="SubtleReference"/>
          <w:sz w:val="22"/>
          <w:szCs w:val="22"/>
        </w:rPr>
        <w:t xml:space="preserve">, </w:t>
      </w:r>
      <w:r w:rsidRPr="0066296F">
        <w:rPr>
          <w:rStyle w:val="SubtleReference"/>
          <w:b w:val="0"/>
          <w:sz w:val="22"/>
          <w:szCs w:val="22"/>
        </w:rPr>
        <w:t>Toronto, Ontario, 2017 -2018</w:t>
      </w:r>
    </w:p>
    <w:p w14:paraId="12354389" w14:textId="77777777" w:rsidR="00A56E63" w:rsidRDefault="00A56E63" w:rsidP="00A56E63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Developing and streamlining processes used by the Technology and Operation Intake Team to improve accuracy of projects submitted </w:t>
      </w:r>
    </w:p>
    <w:p w14:paraId="206C9D30" w14:textId="77777777" w:rsidR="00A56E63" w:rsidRDefault="00A56E63" w:rsidP="00A56E63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Led the team of co-op students in improving the intake process for engineering project submissions </w:t>
      </w:r>
    </w:p>
    <w:p w14:paraId="01D6F9AE" w14:textId="77777777" w:rsidR="00A56E63" w:rsidRDefault="00A56E63" w:rsidP="00A56E63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Created new systems to provide software developers access to cloud and Virtual machines through Microsoft Azure and Amazon AWS </w:t>
      </w:r>
    </w:p>
    <w:p w14:paraId="2F354760" w14:textId="77777777" w:rsidR="00A56E63" w:rsidRDefault="00A56E63" w:rsidP="00A56E63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Collaborated with co-workers to create a semi-automated Dashboard presented to a team of executives </w:t>
      </w:r>
    </w:p>
    <w:p w14:paraId="2A000C70" w14:textId="77777777" w:rsidR="00A56E63" w:rsidRDefault="00A56E63" w:rsidP="00A56E63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Reduced the completion time of dashboard analytics by 90% through automation and streamlining data collection methods.</w:t>
      </w:r>
    </w:p>
    <w:p w14:paraId="5EE9F802" w14:textId="77777777" w:rsidR="00A56E63" w:rsidRDefault="00A56E63" w:rsidP="00A56E63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Lead role in creating a dashboard tracking KPI’s for systems integration for organization’s executives   </w:t>
      </w:r>
    </w:p>
    <w:p w14:paraId="08865AE0" w14:textId="38D9F32C" w:rsidR="00A56E63" w:rsidRPr="00A56E63" w:rsidRDefault="00A56E63" w:rsidP="00A56E63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Volunteered as captain of the Student Leadership Committee to lead the creation and facilitation of entertaining and informative events for 200+ students </w:t>
      </w:r>
    </w:p>
    <w:p w14:paraId="4FDC591C" w14:textId="2F02E73A" w:rsidR="00F0732B" w:rsidRDefault="00F0732B" w:rsidP="00F0732B">
      <w:pPr>
        <w:spacing w:after="0" w:line="240" w:lineRule="auto"/>
        <w:rPr>
          <w:bCs/>
          <w:sz w:val="22"/>
        </w:rPr>
      </w:pPr>
    </w:p>
    <w:p w14:paraId="0B8ABABC" w14:textId="33E2F50C" w:rsidR="00F0732B" w:rsidRPr="0066296F" w:rsidRDefault="00F0732B" w:rsidP="00F0732B">
      <w:pPr>
        <w:spacing w:after="0" w:line="240" w:lineRule="auto"/>
        <w:rPr>
          <w:rStyle w:val="SubtleReference"/>
          <w:sz w:val="22"/>
          <w:szCs w:val="22"/>
        </w:rPr>
      </w:pPr>
      <w:proofErr w:type="spellStart"/>
      <w:r w:rsidRPr="0066296F">
        <w:rPr>
          <w:rStyle w:val="SubtleReference"/>
          <w:sz w:val="22"/>
          <w:szCs w:val="22"/>
        </w:rPr>
        <w:t>Avanii</w:t>
      </w:r>
      <w:proofErr w:type="spellEnd"/>
      <w:r w:rsidR="00A56E63">
        <w:rPr>
          <w:rStyle w:val="SubtleReference"/>
          <w:sz w:val="22"/>
          <w:szCs w:val="22"/>
        </w:rPr>
        <w:t xml:space="preserve"> Technical Solutions INC</w:t>
      </w:r>
      <w:r w:rsidRPr="0066296F">
        <w:rPr>
          <w:rStyle w:val="SubtleReference"/>
          <w:sz w:val="22"/>
          <w:szCs w:val="22"/>
        </w:rPr>
        <w:t xml:space="preserve">, </w:t>
      </w:r>
      <w:r w:rsidRPr="0066296F">
        <w:rPr>
          <w:rStyle w:val="SubtleReference"/>
          <w:b w:val="0"/>
          <w:sz w:val="22"/>
          <w:szCs w:val="22"/>
        </w:rPr>
        <w:t>Toronto, Ontario 2019 – present</w:t>
      </w:r>
    </w:p>
    <w:p w14:paraId="642A6BA0" w14:textId="1FE1D214" w:rsidR="00F0732B" w:rsidRPr="0066296F" w:rsidRDefault="00F0732B" w:rsidP="00F0732B">
      <w:pPr>
        <w:spacing w:after="0" w:line="240" w:lineRule="auto"/>
        <w:rPr>
          <w:rStyle w:val="SubtleReference"/>
          <w:sz w:val="22"/>
          <w:szCs w:val="22"/>
        </w:rPr>
      </w:pPr>
      <w:r w:rsidRPr="0066296F">
        <w:rPr>
          <w:rStyle w:val="SubtleReference"/>
          <w:sz w:val="22"/>
          <w:szCs w:val="22"/>
        </w:rPr>
        <w:t>Chief Technical Officer &amp; Co-founder</w:t>
      </w:r>
    </w:p>
    <w:p w14:paraId="1D6D7769" w14:textId="2260DD33" w:rsidR="00F0732B" w:rsidRDefault="00F0732B" w:rsidP="00F0732B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Ideated, developed and manage</w:t>
      </w:r>
      <w:r w:rsidR="00316DF4">
        <w:rPr>
          <w:bCs/>
          <w:sz w:val="22"/>
        </w:rPr>
        <w:t>d</w:t>
      </w:r>
      <w:r>
        <w:rPr>
          <w:bCs/>
          <w:sz w:val="22"/>
        </w:rPr>
        <w:t xml:space="preserve"> a SAAS model for tracking and offsetting carbon emissions</w:t>
      </w:r>
    </w:p>
    <w:p w14:paraId="0F6C7BB3" w14:textId="7246E423" w:rsidR="00F0732B" w:rsidRDefault="00F0732B" w:rsidP="00F0732B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Conducted market research and analysis </w:t>
      </w:r>
      <w:r w:rsidR="00C62042">
        <w:rPr>
          <w:bCs/>
          <w:sz w:val="22"/>
        </w:rPr>
        <w:t xml:space="preserve">to identify gaps and possible pain points </w:t>
      </w:r>
      <w:r w:rsidR="00316DF4">
        <w:rPr>
          <w:bCs/>
          <w:sz w:val="22"/>
        </w:rPr>
        <w:t>to</w:t>
      </w:r>
      <w:r w:rsidR="001B5313">
        <w:rPr>
          <w:bCs/>
          <w:sz w:val="22"/>
        </w:rPr>
        <w:t xml:space="preserve"> solve</w:t>
      </w:r>
    </w:p>
    <w:p w14:paraId="10066FD7" w14:textId="421B9AC2" w:rsidR="00C62042" w:rsidRDefault="00E14B34" w:rsidP="00F0732B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Developed a Successful pitch and obtained </w:t>
      </w:r>
      <w:r w:rsidR="00100CA2">
        <w:rPr>
          <w:bCs/>
          <w:sz w:val="22"/>
        </w:rPr>
        <w:t>thousands in</w:t>
      </w:r>
      <w:r>
        <w:rPr>
          <w:bCs/>
          <w:sz w:val="22"/>
        </w:rPr>
        <w:t xml:space="preserve"> funding from various investor</w:t>
      </w:r>
      <w:r w:rsidR="00100CA2">
        <w:rPr>
          <w:bCs/>
          <w:sz w:val="22"/>
        </w:rPr>
        <w:t>s</w:t>
      </w:r>
    </w:p>
    <w:p w14:paraId="44618AAC" w14:textId="228CC796" w:rsidR="00C62042" w:rsidRDefault="00C62042" w:rsidP="00F0732B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Developed a functioning prototype</w:t>
      </w:r>
      <w:r w:rsidR="00100CA2">
        <w:rPr>
          <w:bCs/>
          <w:sz w:val="22"/>
        </w:rPr>
        <w:t xml:space="preserve"> that received 92% positive feedback</w:t>
      </w:r>
    </w:p>
    <w:p w14:paraId="73639ED2" w14:textId="48A0CEEC" w:rsidR="00C62042" w:rsidRDefault="001B5313" w:rsidP="00F0732B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Effectively obtain and manage new customers through constant communication channels and feedback gathering.</w:t>
      </w:r>
    </w:p>
    <w:p w14:paraId="5FD0095B" w14:textId="15A9EDF2" w:rsidR="00C62042" w:rsidRPr="00F0732B" w:rsidRDefault="00C62042" w:rsidP="00F0732B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Actively manage</w:t>
      </w:r>
      <w:r w:rsidR="004C5096">
        <w:rPr>
          <w:bCs/>
          <w:sz w:val="22"/>
        </w:rPr>
        <w:t>d</w:t>
      </w:r>
      <w:r>
        <w:rPr>
          <w:bCs/>
          <w:sz w:val="22"/>
        </w:rPr>
        <w:t xml:space="preserve"> and deploy</w:t>
      </w:r>
      <w:r w:rsidR="004C5096">
        <w:rPr>
          <w:bCs/>
          <w:sz w:val="22"/>
        </w:rPr>
        <w:t>ed</w:t>
      </w:r>
      <w:r>
        <w:rPr>
          <w:bCs/>
          <w:sz w:val="22"/>
        </w:rPr>
        <w:t xml:space="preserve"> AWS architecture and React code to enhance service</w:t>
      </w:r>
      <w:r w:rsidR="004C5096">
        <w:rPr>
          <w:bCs/>
          <w:sz w:val="22"/>
        </w:rPr>
        <w:t xml:space="preserve"> </w:t>
      </w:r>
      <w:r w:rsidR="00C1394E">
        <w:rPr>
          <w:bCs/>
          <w:sz w:val="22"/>
        </w:rPr>
        <w:t>offering</w:t>
      </w:r>
    </w:p>
    <w:p w14:paraId="4BDB5C8F" w14:textId="77777777" w:rsidR="00C1394E" w:rsidRPr="00C1394E" w:rsidRDefault="00C1394E" w:rsidP="00C1394E">
      <w:pPr>
        <w:spacing w:after="0" w:line="240" w:lineRule="auto"/>
        <w:rPr>
          <w:bCs/>
          <w:sz w:val="22"/>
        </w:rPr>
      </w:pPr>
    </w:p>
    <w:p w14:paraId="6FC07098" w14:textId="77777777" w:rsidR="00C1394E" w:rsidRPr="00BA6416" w:rsidRDefault="00C1394E" w:rsidP="00C1394E">
      <w:pPr>
        <w:pStyle w:val="Heading2"/>
        <w:spacing w:after="120" w:line="240" w:lineRule="auto"/>
        <w:rPr>
          <w:b/>
        </w:rPr>
      </w:pPr>
      <w:r w:rsidRPr="00BA6416">
        <w:rPr>
          <w:b/>
        </w:rPr>
        <w:t>Education</w:t>
      </w:r>
    </w:p>
    <w:p w14:paraId="44AC601E" w14:textId="77777777" w:rsidR="00C1394E" w:rsidRPr="0066296F" w:rsidRDefault="00C1394E" w:rsidP="00C1394E">
      <w:pPr>
        <w:spacing w:after="0" w:line="240" w:lineRule="auto"/>
        <w:rPr>
          <w:rStyle w:val="SubtleReference"/>
          <w:sz w:val="22"/>
          <w:szCs w:val="22"/>
        </w:rPr>
      </w:pPr>
      <w:r w:rsidRPr="0066296F">
        <w:rPr>
          <w:rStyle w:val="SubtleReference"/>
          <w:sz w:val="22"/>
          <w:szCs w:val="22"/>
        </w:rPr>
        <w:t xml:space="preserve">Wilfrid Laurier University, </w:t>
      </w:r>
      <w:r w:rsidRPr="0066296F">
        <w:rPr>
          <w:rStyle w:val="SubtleReference"/>
          <w:b w:val="0"/>
          <w:sz w:val="22"/>
          <w:szCs w:val="22"/>
        </w:rPr>
        <w:t xml:space="preserve">Brantford, Ontario, 2015 – 2019 </w:t>
      </w:r>
    </w:p>
    <w:p w14:paraId="23F04421" w14:textId="77777777" w:rsidR="00C1394E" w:rsidRPr="0066296F" w:rsidRDefault="00C1394E" w:rsidP="00C1394E">
      <w:pPr>
        <w:spacing w:after="0" w:line="240" w:lineRule="auto"/>
        <w:rPr>
          <w:rStyle w:val="SubtleReference"/>
          <w:sz w:val="22"/>
          <w:szCs w:val="22"/>
        </w:rPr>
      </w:pPr>
      <w:r w:rsidRPr="0066296F">
        <w:rPr>
          <w:rStyle w:val="SubtleReference"/>
          <w:sz w:val="22"/>
          <w:szCs w:val="22"/>
        </w:rPr>
        <w:t xml:space="preserve"> Honours Bachelor of Business Technology Management Program</w:t>
      </w:r>
    </w:p>
    <w:p w14:paraId="537268AC" w14:textId="77777777" w:rsidR="00C1394E" w:rsidRDefault="00C1394E" w:rsidP="00C1394E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 w:rsidRPr="0007076B">
        <w:rPr>
          <w:bCs/>
          <w:sz w:val="22"/>
        </w:rPr>
        <w:t>Co-op option</w:t>
      </w:r>
    </w:p>
    <w:p w14:paraId="672681A6" w14:textId="77777777" w:rsidR="00C1394E" w:rsidRDefault="00C1394E" w:rsidP="00C1394E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Co-Founded the FinTech club at WLU Brantford </w:t>
      </w:r>
    </w:p>
    <w:p w14:paraId="4B489E1D" w14:textId="4E478149" w:rsidR="00C1394E" w:rsidRDefault="00E14B34" w:rsidP="00C1394E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First BTM student s</w:t>
      </w:r>
      <w:r w:rsidR="00C1394E">
        <w:rPr>
          <w:bCs/>
          <w:sz w:val="22"/>
        </w:rPr>
        <w:t xml:space="preserve">elected to represent Wilfrid Laurier at the European Innovation Academy in </w:t>
      </w:r>
      <w:r w:rsidR="00C1394E" w:rsidRPr="00312D7D">
        <w:rPr>
          <w:bCs/>
          <w:sz w:val="22"/>
        </w:rPr>
        <w:t>Cascais</w:t>
      </w:r>
      <w:r w:rsidR="00C1394E">
        <w:rPr>
          <w:bCs/>
          <w:sz w:val="22"/>
        </w:rPr>
        <w:t xml:space="preserve"> Portugal</w:t>
      </w:r>
    </w:p>
    <w:p w14:paraId="3BE68C16" w14:textId="77777777" w:rsidR="00C1394E" w:rsidRPr="005D602C" w:rsidRDefault="00F0709C" w:rsidP="00C1394E">
      <w:pPr>
        <w:pStyle w:val="ListParagraph"/>
      </w:pPr>
      <w:hyperlink r:id="rId7" w:history="1">
        <w:r w:rsidR="00C1394E" w:rsidRPr="00140190">
          <w:rPr>
            <w:rStyle w:val="Hyperlink"/>
          </w:rPr>
          <w:t>https://www.inacademy.eu/portugal/</w:t>
        </w:r>
      </w:hyperlink>
    </w:p>
    <w:p w14:paraId="51DB3FFC" w14:textId="5E19D355" w:rsidR="00E14B34" w:rsidRDefault="00C1394E" w:rsidP="00E14B34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 w:rsidRPr="00275AB2">
        <w:rPr>
          <w:bCs/>
          <w:sz w:val="22"/>
        </w:rPr>
        <w:t xml:space="preserve">Placed Third in the </w:t>
      </w:r>
      <w:r>
        <w:rPr>
          <w:bCs/>
          <w:sz w:val="22"/>
        </w:rPr>
        <w:t xml:space="preserve">International </w:t>
      </w:r>
      <w:r w:rsidRPr="00275AB2">
        <w:rPr>
          <w:bCs/>
          <w:sz w:val="22"/>
        </w:rPr>
        <w:t>Collegiate Leadership Competition</w:t>
      </w:r>
      <w:del w:id="0" w:author="Carlson, Bailey" w:date="2021-05-10T15:44:00Z">
        <w:r w:rsidRPr="00275AB2" w:rsidDel="001F5760">
          <w:rPr>
            <w:bCs/>
            <w:sz w:val="22"/>
          </w:rPr>
          <w:delText xml:space="preserve"> </w:delText>
        </w:r>
      </w:del>
    </w:p>
    <w:p w14:paraId="1FCD43B7" w14:textId="77777777" w:rsidR="001F5760" w:rsidRPr="00244A5E" w:rsidRDefault="001F5760" w:rsidP="00244A5E">
      <w:pPr>
        <w:spacing w:after="0" w:line="240" w:lineRule="auto"/>
      </w:pPr>
    </w:p>
    <w:p w14:paraId="68184A96" w14:textId="693228EF" w:rsidR="00E14B34" w:rsidRPr="0066296F" w:rsidRDefault="00E14B34" w:rsidP="00E14B34">
      <w:pPr>
        <w:spacing w:after="0" w:line="240" w:lineRule="auto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University of Toronto</w:t>
      </w:r>
      <w:r w:rsidRPr="0066296F">
        <w:rPr>
          <w:rStyle w:val="SubtleReference"/>
          <w:sz w:val="22"/>
          <w:szCs w:val="22"/>
        </w:rPr>
        <w:t xml:space="preserve">, </w:t>
      </w:r>
      <w:r>
        <w:rPr>
          <w:rStyle w:val="SubtleReference"/>
          <w:b w:val="0"/>
          <w:sz w:val="22"/>
          <w:szCs w:val="22"/>
        </w:rPr>
        <w:t>Toronto</w:t>
      </w:r>
      <w:r w:rsidRPr="0066296F">
        <w:rPr>
          <w:rStyle w:val="SubtleReference"/>
          <w:b w:val="0"/>
          <w:sz w:val="22"/>
          <w:szCs w:val="22"/>
        </w:rPr>
        <w:t xml:space="preserve">, Ontario, </w:t>
      </w:r>
      <w:r>
        <w:rPr>
          <w:rStyle w:val="SubtleReference"/>
          <w:b w:val="0"/>
          <w:sz w:val="22"/>
          <w:szCs w:val="22"/>
        </w:rPr>
        <w:t xml:space="preserve">May 2021 </w:t>
      </w:r>
      <w:r w:rsidR="00100CA2">
        <w:rPr>
          <w:rStyle w:val="SubtleReference"/>
          <w:b w:val="0"/>
          <w:sz w:val="22"/>
          <w:szCs w:val="22"/>
        </w:rPr>
        <w:t>–</w:t>
      </w:r>
      <w:r>
        <w:rPr>
          <w:rStyle w:val="SubtleReference"/>
          <w:b w:val="0"/>
          <w:sz w:val="22"/>
          <w:szCs w:val="22"/>
        </w:rPr>
        <w:t xml:space="preserve"> </w:t>
      </w:r>
      <w:r w:rsidR="00100CA2">
        <w:rPr>
          <w:rStyle w:val="SubtleReference"/>
          <w:b w:val="0"/>
          <w:sz w:val="22"/>
          <w:szCs w:val="22"/>
        </w:rPr>
        <w:t>October 2021</w:t>
      </w:r>
    </w:p>
    <w:p w14:paraId="06F25521" w14:textId="6AF3DFE2" w:rsidR="00E14B34" w:rsidRPr="0066296F" w:rsidRDefault="00E14B34" w:rsidP="00E14B34">
      <w:pPr>
        <w:spacing w:after="0" w:line="240" w:lineRule="auto"/>
        <w:rPr>
          <w:rStyle w:val="SubtleReference"/>
          <w:sz w:val="22"/>
          <w:szCs w:val="22"/>
        </w:rPr>
      </w:pPr>
      <w:r w:rsidRPr="0066296F">
        <w:rPr>
          <w:rStyle w:val="SubtleReference"/>
          <w:sz w:val="22"/>
          <w:szCs w:val="22"/>
        </w:rPr>
        <w:t xml:space="preserve"> </w:t>
      </w:r>
      <w:r>
        <w:rPr>
          <w:rStyle w:val="SubtleReference"/>
          <w:sz w:val="22"/>
          <w:szCs w:val="22"/>
        </w:rPr>
        <w:t>FinTech Boot Camp</w:t>
      </w:r>
    </w:p>
    <w:p w14:paraId="0BDFE6FB" w14:textId="555982EC" w:rsidR="00100CA2" w:rsidRDefault="00FB1EF4" w:rsidP="00100CA2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Building financial applications using Python</w:t>
      </w:r>
      <w:r w:rsidR="00A56E63">
        <w:rPr>
          <w:bCs/>
          <w:sz w:val="22"/>
        </w:rPr>
        <w:t xml:space="preserve"> libraries</w:t>
      </w:r>
      <w:r>
        <w:rPr>
          <w:bCs/>
          <w:sz w:val="22"/>
        </w:rPr>
        <w:t xml:space="preserve"> and REST APIs </w:t>
      </w:r>
    </w:p>
    <w:p w14:paraId="45AC3F94" w14:textId="449683A7" w:rsidR="00FB1EF4" w:rsidRDefault="00A56E63" w:rsidP="00100CA2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Creating f</w:t>
      </w:r>
      <w:r w:rsidR="00FB1EF4">
        <w:rPr>
          <w:bCs/>
          <w:sz w:val="22"/>
        </w:rPr>
        <w:t xml:space="preserve">oundational knowledge of fintech industry with research into payments, cryptocurrency, and portfolio management </w:t>
      </w:r>
    </w:p>
    <w:p w14:paraId="392047E9" w14:textId="1CDE0C3D" w:rsidR="00FB1EF4" w:rsidRDefault="00FB1EF4" w:rsidP="00100CA2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Development of artificial intelligence and machine learning applications </w:t>
      </w:r>
    </w:p>
    <w:p w14:paraId="0D883930" w14:textId="7D993DEF" w:rsidR="00FB1EF4" w:rsidRDefault="00FB1EF4" w:rsidP="00100CA2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>Deploying smart contract applications on the Ethereum network.</w:t>
      </w:r>
    </w:p>
    <w:p w14:paraId="5204AFA3" w14:textId="778D893A" w:rsidR="001556F4" w:rsidRPr="001556F4" w:rsidRDefault="001556F4" w:rsidP="001556F4"/>
    <w:p w14:paraId="4938A31C" w14:textId="537CDD51" w:rsidR="00495286" w:rsidRPr="006B30D7" w:rsidRDefault="00760C5B" w:rsidP="006B30D7">
      <w:pPr>
        <w:pStyle w:val="Heading2"/>
        <w:spacing w:after="120" w:line="240" w:lineRule="auto"/>
        <w:rPr>
          <w:b/>
        </w:rPr>
      </w:pPr>
      <w:r w:rsidRPr="00B65755">
        <w:rPr>
          <w:b/>
        </w:rPr>
        <w:t>Interests</w:t>
      </w:r>
    </w:p>
    <w:p w14:paraId="086A77C7" w14:textId="7CE3B176" w:rsidR="00495286" w:rsidRDefault="00495286" w:rsidP="00495286">
      <w:pPr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Hockey </w:t>
      </w:r>
    </w:p>
    <w:p w14:paraId="461C0908" w14:textId="5E22E65A" w:rsidR="00495286" w:rsidRPr="00495286" w:rsidRDefault="00495286" w:rsidP="00495286">
      <w:pPr>
        <w:pStyle w:val="ListParagraph"/>
        <w:numPr>
          <w:ilvl w:val="0"/>
          <w:numId w:val="26"/>
        </w:numPr>
        <w:spacing w:after="0" w:line="240" w:lineRule="auto"/>
        <w:rPr>
          <w:b/>
          <w:sz w:val="22"/>
        </w:rPr>
      </w:pPr>
      <w:r>
        <w:rPr>
          <w:sz w:val="22"/>
        </w:rPr>
        <w:t xml:space="preserve">Playing competitive hockey for over </w:t>
      </w:r>
      <w:r w:rsidR="00FB1EF4">
        <w:rPr>
          <w:sz w:val="22"/>
        </w:rPr>
        <w:t>19</w:t>
      </w:r>
      <w:r>
        <w:rPr>
          <w:sz w:val="22"/>
        </w:rPr>
        <w:t xml:space="preserve"> years </w:t>
      </w:r>
      <w:r w:rsidR="00EE17DB">
        <w:rPr>
          <w:sz w:val="22"/>
        </w:rPr>
        <w:t xml:space="preserve">as a Goalie </w:t>
      </w:r>
    </w:p>
    <w:p w14:paraId="0D62C187" w14:textId="2FED8BE3" w:rsidR="00495286" w:rsidRDefault="00495286" w:rsidP="00495286">
      <w:pPr>
        <w:pStyle w:val="ListParagraph"/>
        <w:numPr>
          <w:ilvl w:val="0"/>
          <w:numId w:val="26"/>
        </w:numPr>
        <w:spacing w:after="0" w:line="240" w:lineRule="auto"/>
        <w:rPr>
          <w:sz w:val="22"/>
        </w:rPr>
      </w:pPr>
      <w:r w:rsidRPr="00495286">
        <w:rPr>
          <w:sz w:val="22"/>
        </w:rPr>
        <w:t>Won various awards for dedication and teamwork</w:t>
      </w:r>
    </w:p>
    <w:p w14:paraId="471C5B0E" w14:textId="77777777" w:rsidR="00495286" w:rsidRPr="00495286" w:rsidRDefault="00495286" w:rsidP="00495286">
      <w:pPr>
        <w:spacing w:after="0" w:line="240" w:lineRule="auto"/>
        <w:rPr>
          <w:sz w:val="22"/>
        </w:rPr>
      </w:pPr>
    </w:p>
    <w:p w14:paraId="74E5B349" w14:textId="6BB47002" w:rsidR="00495286" w:rsidRPr="00495286" w:rsidRDefault="00495286" w:rsidP="00495286">
      <w:pPr>
        <w:spacing w:after="0" w:line="240" w:lineRule="auto"/>
        <w:rPr>
          <w:b/>
          <w:sz w:val="22"/>
        </w:rPr>
      </w:pPr>
      <w:r w:rsidRPr="00495286">
        <w:rPr>
          <w:b/>
          <w:sz w:val="22"/>
        </w:rPr>
        <w:t>Fin</w:t>
      </w:r>
      <w:r>
        <w:rPr>
          <w:b/>
          <w:sz w:val="22"/>
        </w:rPr>
        <w:t xml:space="preserve">ancial </w:t>
      </w:r>
      <w:r w:rsidRPr="00495286">
        <w:rPr>
          <w:b/>
          <w:sz w:val="22"/>
        </w:rPr>
        <w:t>Tech</w:t>
      </w:r>
      <w:r>
        <w:rPr>
          <w:b/>
          <w:sz w:val="22"/>
        </w:rPr>
        <w:t xml:space="preserve">nology </w:t>
      </w:r>
    </w:p>
    <w:p w14:paraId="7D74382A" w14:textId="445ABEB3" w:rsidR="00495286" w:rsidRDefault="00495286" w:rsidP="00495286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Co-founded the Laurier Brantford FinTech Club </w:t>
      </w:r>
    </w:p>
    <w:p w14:paraId="4817E1E8" w14:textId="77777777" w:rsidR="006B30D7" w:rsidRDefault="009E1953" w:rsidP="00495286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Created panel events at </w:t>
      </w:r>
      <w:r w:rsidR="001556F4">
        <w:rPr>
          <w:sz w:val="22"/>
        </w:rPr>
        <w:t>CIBC centered around FinTech,</w:t>
      </w:r>
      <w:r>
        <w:rPr>
          <w:sz w:val="22"/>
        </w:rPr>
        <w:t xml:space="preserve"> Blockchain Technology</w:t>
      </w:r>
      <w:r w:rsidR="001556F4">
        <w:rPr>
          <w:sz w:val="22"/>
        </w:rPr>
        <w:t>,</w:t>
      </w:r>
    </w:p>
    <w:p w14:paraId="6852B76F" w14:textId="45AE6CB9" w:rsidR="009E1953" w:rsidRDefault="006B30D7" w:rsidP="00495286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Assisted with i</w:t>
      </w:r>
      <w:r w:rsidR="001556F4">
        <w:rPr>
          <w:sz w:val="22"/>
        </w:rPr>
        <w:t>ntegra</w:t>
      </w:r>
      <w:r>
        <w:rPr>
          <w:sz w:val="22"/>
        </w:rPr>
        <w:t>tion of</w:t>
      </w:r>
      <w:r w:rsidR="001556F4">
        <w:rPr>
          <w:sz w:val="22"/>
        </w:rPr>
        <w:t xml:space="preserve"> the Agile Academy with the Technology Co-op Program to help prepare students with real agile experience</w:t>
      </w:r>
    </w:p>
    <w:p w14:paraId="6DEB08AC" w14:textId="11F21B97" w:rsidR="00F4293A" w:rsidRPr="00955087" w:rsidRDefault="00495286" w:rsidP="00FB1EF4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Worked with Classmates to develop automated trading algorithms </w:t>
      </w:r>
      <w:r w:rsidR="00333115">
        <w:rPr>
          <w:sz w:val="22"/>
        </w:rPr>
        <w:t xml:space="preserve">and investment strategies. </w:t>
      </w:r>
    </w:p>
    <w:sectPr w:rsidR="00F4293A" w:rsidRPr="00955087" w:rsidSect="00BE5D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50CE"/>
    <w:multiLevelType w:val="hybridMultilevel"/>
    <w:tmpl w:val="52B2CFEA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1028"/>
    <w:multiLevelType w:val="hybridMultilevel"/>
    <w:tmpl w:val="F72AB3C8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559C8"/>
    <w:multiLevelType w:val="hybridMultilevel"/>
    <w:tmpl w:val="4754BA96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F4F6F"/>
    <w:multiLevelType w:val="hybridMultilevel"/>
    <w:tmpl w:val="3CA8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85117"/>
    <w:multiLevelType w:val="hybridMultilevel"/>
    <w:tmpl w:val="41F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26118"/>
    <w:multiLevelType w:val="hybridMultilevel"/>
    <w:tmpl w:val="3AEE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E222E"/>
    <w:multiLevelType w:val="hybridMultilevel"/>
    <w:tmpl w:val="F0603F66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7A09"/>
    <w:multiLevelType w:val="hybridMultilevel"/>
    <w:tmpl w:val="DD34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00CAB"/>
    <w:multiLevelType w:val="hybridMultilevel"/>
    <w:tmpl w:val="80B62340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A4143"/>
    <w:multiLevelType w:val="hybridMultilevel"/>
    <w:tmpl w:val="B64AE3DE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63B0"/>
    <w:multiLevelType w:val="hybridMultilevel"/>
    <w:tmpl w:val="3792310E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B7DF1"/>
    <w:multiLevelType w:val="hybridMultilevel"/>
    <w:tmpl w:val="BB648FAE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129A1"/>
    <w:multiLevelType w:val="hybridMultilevel"/>
    <w:tmpl w:val="67DAB3AE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3197F"/>
    <w:multiLevelType w:val="hybridMultilevel"/>
    <w:tmpl w:val="896A310C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01FD8"/>
    <w:multiLevelType w:val="hybridMultilevel"/>
    <w:tmpl w:val="B4525692"/>
    <w:lvl w:ilvl="0" w:tplc="1EC0EDA6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27BE9"/>
    <w:multiLevelType w:val="hybridMultilevel"/>
    <w:tmpl w:val="CE1C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B3F33"/>
    <w:multiLevelType w:val="hybridMultilevel"/>
    <w:tmpl w:val="83A4C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94D0E"/>
    <w:multiLevelType w:val="hybridMultilevel"/>
    <w:tmpl w:val="BAD6347C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52C2E"/>
    <w:multiLevelType w:val="hybridMultilevel"/>
    <w:tmpl w:val="4434EE6E"/>
    <w:lvl w:ilvl="0" w:tplc="21204A6C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4D1DF3"/>
    <w:multiLevelType w:val="hybridMultilevel"/>
    <w:tmpl w:val="567AE6A4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969FE"/>
    <w:multiLevelType w:val="hybridMultilevel"/>
    <w:tmpl w:val="0378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15C6E"/>
    <w:multiLevelType w:val="hybridMultilevel"/>
    <w:tmpl w:val="76F045F8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5586B"/>
    <w:multiLevelType w:val="hybridMultilevel"/>
    <w:tmpl w:val="B86A44D4"/>
    <w:lvl w:ilvl="0" w:tplc="784EEA00">
      <w:start w:val="519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332BE"/>
    <w:multiLevelType w:val="hybridMultilevel"/>
    <w:tmpl w:val="9DC65EF6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81B"/>
    <w:multiLevelType w:val="hybridMultilevel"/>
    <w:tmpl w:val="F514AA5C"/>
    <w:lvl w:ilvl="0" w:tplc="21204A6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E34C5"/>
    <w:multiLevelType w:val="hybridMultilevel"/>
    <w:tmpl w:val="3DBC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B47CE"/>
    <w:multiLevelType w:val="hybridMultilevel"/>
    <w:tmpl w:val="0024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4"/>
  </w:num>
  <w:num w:numId="4">
    <w:abstractNumId w:val="14"/>
  </w:num>
  <w:num w:numId="5">
    <w:abstractNumId w:val="9"/>
  </w:num>
  <w:num w:numId="6">
    <w:abstractNumId w:val="8"/>
  </w:num>
  <w:num w:numId="7">
    <w:abstractNumId w:val="18"/>
  </w:num>
  <w:num w:numId="8">
    <w:abstractNumId w:val="12"/>
  </w:num>
  <w:num w:numId="9">
    <w:abstractNumId w:val="22"/>
  </w:num>
  <w:num w:numId="10">
    <w:abstractNumId w:val="21"/>
  </w:num>
  <w:num w:numId="11">
    <w:abstractNumId w:val="2"/>
  </w:num>
  <w:num w:numId="12">
    <w:abstractNumId w:val="23"/>
  </w:num>
  <w:num w:numId="13">
    <w:abstractNumId w:val="11"/>
  </w:num>
  <w:num w:numId="14">
    <w:abstractNumId w:val="13"/>
  </w:num>
  <w:num w:numId="15">
    <w:abstractNumId w:val="1"/>
  </w:num>
  <w:num w:numId="16">
    <w:abstractNumId w:val="6"/>
  </w:num>
  <w:num w:numId="17">
    <w:abstractNumId w:val="10"/>
  </w:num>
  <w:num w:numId="18">
    <w:abstractNumId w:val="0"/>
  </w:num>
  <w:num w:numId="19">
    <w:abstractNumId w:val="19"/>
  </w:num>
  <w:num w:numId="20">
    <w:abstractNumId w:val="3"/>
  </w:num>
  <w:num w:numId="21">
    <w:abstractNumId w:val="4"/>
  </w:num>
  <w:num w:numId="22">
    <w:abstractNumId w:val="20"/>
  </w:num>
  <w:num w:numId="23">
    <w:abstractNumId w:val="5"/>
  </w:num>
  <w:num w:numId="24">
    <w:abstractNumId w:val="26"/>
  </w:num>
  <w:num w:numId="25">
    <w:abstractNumId w:val="25"/>
  </w:num>
  <w:num w:numId="26">
    <w:abstractNumId w:val="15"/>
  </w:num>
  <w:num w:numId="2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son, Bailey">
    <w15:presenceInfo w15:providerId="AD" w15:userId="S::Bailey.Carlson2@cibc.com::f94cc112-09e8-4b5b-a6a5-10409370fb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010"/>
    <w:rsid w:val="00054FF7"/>
    <w:rsid w:val="00064418"/>
    <w:rsid w:val="0007076B"/>
    <w:rsid w:val="000751D2"/>
    <w:rsid w:val="0009711F"/>
    <w:rsid w:val="000A23CC"/>
    <w:rsid w:val="000B21B7"/>
    <w:rsid w:val="000C25F2"/>
    <w:rsid w:val="000D664D"/>
    <w:rsid w:val="000E358B"/>
    <w:rsid w:val="000F6893"/>
    <w:rsid w:val="00100CA2"/>
    <w:rsid w:val="00127454"/>
    <w:rsid w:val="001556F4"/>
    <w:rsid w:val="001B1DE8"/>
    <w:rsid w:val="001B5313"/>
    <w:rsid w:val="001F5760"/>
    <w:rsid w:val="0020080F"/>
    <w:rsid w:val="002048FC"/>
    <w:rsid w:val="002139C0"/>
    <w:rsid w:val="00244A5E"/>
    <w:rsid w:val="00275AB2"/>
    <w:rsid w:val="002A6CE8"/>
    <w:rsid w:val="003071DF"/>
    <w:rsid w:val="00312D7D"/>
    <w:rsid w:val="00315EAC"/>
    <w:rsid w:val="00316DF4"/>
    <w:rsid w:val="00333115"/>
    <w:rsid w:val="003432A4"/>
    <w:rsid w:val="00362E77"/>
    <w:rsid w:val="003965E4"/>
    <w:rsid w:val="003B68F3"/>
    <w:rsid w:val="003C0D81"/>
    <w:rsid w:val="003F1516"/>
    <w:rsid w:val="003F6215"/>
    <w:rsid w:val="004177E8"/>
    <w:rsid w:val="004600E5"/>
    <w:rsid w:val="00487E28"/>
    <w:rsid w:val="00491C40"/>
    <w:rsid w:val="00493A7F"/>
    <w:rsid w:val="00495286"/>
    <w:rsid w:val="004C24F8"/>
    <w:rsid w:val="004C5096"/>
    <w:rsid w:val="00502AA0"/>
    <w:rsid w:val="00511DC0"/>
    <w:rsid w:val="00513530"/>
    <w:rsid w:val="005234F4"/>
    <w:rsid w:val="005330FD"/>
    <w:rsid w:val="005400C9"/>
    <w:rsid w:val="005879A7"/>
    <w:rsid w:val="005B2C81"/>
    <w:rsid w:val="005B6B1E"/>
    <w:rsid w:val="005C3280"/>
    <w:rsid w:val="005D602C"/>
    <w:rsid w:val="0066296F"/>
    <w:rsid w:val="00676A5A"/>
    <w:rsid w:val="00687010"/>
    <w:rsid w:val="006B30D7"/>
    <w:rsid w:val="006C25EE"/>
    <w:rsid w:val="006E6CE8"/>
    <w:rsid w:val="007039E6"/>
    <w:rsid w:val="0071350B"/>
    <w:rsid w:val="00722FED"/>
    <w:rsid w:val="00735097"/>
    <w:rsid w:val="00744499"/>
    <w:rsid w:val="00744B45"/>
    <w:rsid w:val="00744E30"/>
    <w:rsid w:val="00760C5B"/>
    <w:rsid w:val="00761B9E"/>
    <w:rsid w:val="00784BAD"/>
    <w:rsid w:val="00797E18"/>
    <w:rsid w:val="007D5E93"/>
    <w:rsid w:val="007F29FA"/>
    <w:rsid w:val="00837034"/>
    <w:rsid w:val="008764E5"/>
    <w:rsid w:val="008C3324"/>
    <w:rsid w:val="008D2EB8"/>
    <w:rsid w:val="008F295C"/>
    <w:rsid w:val="00921F0E"/>
    <w:rsid w:val="009258EB"/>
    <w:rsid w:val="00955087"/>
    <w:rsid w:val="00987465"/>
    <w:rsid w:val="009A36F8"/>
    <w:rsid w:val="009C4D24"/>
    <w:rsid w:val="009E1953"/>
    <w:rsid w:val="009E3C8E"/>
    <w:rsid w:val="00A05C81"/>
    <w:rsid w:val="00A2698F"/>
    <w:rsid w:val="00A3585C"/>
    <w:rsid w:val="00A56E63"/>
    <w:rsid w:val="00A74519"/>
    <w:rsid w:val="00A8063D"/>
    <w:rsid w:val="00AB30A9"/>
    <w:rsid w:val="00AC5154"/>
    <w:rsid w:val="00AC6FEB"/>
    <w:rsid w:val="00AD1A7A"/>
    <w:rsid w:val="00B22568"/>
    <w:rsid w:val="00B67B4A"/>
    <w:rsid w:val="00B75C2E"/>
    <w:rsid w:val="00B819BA"/>
    <w:rsid w:val="00BE3419"/>
    <w:rsid w:val="00BE5D58"/>
    <w:rsid w:val="00C1394E"/>
    <w:rsid w:val="00C239A7"/>
    <w:rsid w:val="00C62042"/>
    <w:rsid w:val="00C74CC6"/>
    <w:rsid w:val="00C8540A"/>
    <w:rsid w:val="00CE2E70"/>
    <w:rsid w:val="00CE3B2A"/>
    <w:rsid w:val="00D33179"/>
    <w:rsid w:val="00D53403"/>
    <w:rsid w:val="00D604C3"/>
    <w:rsid w:val="00D81618"/>
    <w:rsid w:val="00DD6513"/>
    <w:rsid w:val="00E05C90"/>
    <w:rsid w:val="00E14B34"/>
    <w:rsid w:val="00E739AD"/>
    <w:rsid w:val="00EA46BB"/>
    <w:rsid w:val="00EE17DB"/>
    <w:rsid w:val="00EE5CA3"/>
    <w:rsid w:val="00F01438"/>
    <w:rsid w:val="00F0709C"/>
    <w:rsid w:val="00F0732B"/>
    <w:rsid w:val="00F200EA"/>
    <w:rsid w:val="00F4293A"/>
    <w:rsid w:val="00F5781F"/>
    <w:rsid w:val="00F633B8"/>
    <w:rsid w:val="00F764E5"/>
    <w:rsid w:val="00F92390"/>
    <w:rsid w:val="00FA5CCD"/>
    <w:rsid w:val="00FB1E52"/>
    <w:rsid w:val="00FB1EF4"/>
    <w:rsid w:val="00FB6077"/>
    <w:rsid w:val="00FC528A"/>
    <w:rsid w:val="00FD3BAB"/>
    <w:rsid w:val="00FE7150"/>
    <w:rsid w:val="00F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8938"/>
  <w15:chartTrackingRefBased/>
  <w15:docId w15:val="{D8487EEF-B11B-491B-BBE9-7643AB2B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10"/>
  </w:style>
  <w:style w:type="paragraph" w:styleId="Heading1">
    <w:name w:val="heading 1"/>
    <w:basedOn w:val="Normal"/>
    <w:next w:val="Normal"/>
    <w:link w:val="Heading1Char"/>
    <w:uiPriority w:val="9"/>
    <w:qFormat/>
    <w:rsid w:val="0068701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01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01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1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10"/>
    <w:pPr>
      <w:spacing w:after="0"/>
      <w:jc w:val="left"/>
      <w:outlineLvl w:val="4"/>
    </w:pPr>
    <w:rPr>
      <w:smallCaps/>
      <w:color w:val="4E74A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10"/>
    <w:pPr>
      <w:spacing w:after="0"/>
      <w:jc w:val="left"/>
      <w:outlineLvl w:val="5"/>
    </w:pPr>
    <w:rPr>
      <w:smallCaps/>
      <w:color w:val="809EC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10"/>
    <w:pPr>
      <w:spacing w:after="0"/>
      <w:jc w:val="left"/>
      <w:outlineLvl w:val="6"/>
    </w:pPr>
    <w:rPr>
      <w:b/>
      <w:bCs/>
      <w:smallCaps/>
      <w:color w:val="809EC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10"/>
    <w:pPr>
      <w:spacing w:after="0"/>
      <w:jc w:val="left"/>
      <w:outlineLvl w:val="7"/>
    </w:pPr>
    <w:rPr>
      <w:b/>
      <w:bCs/>
      <w:i/>
      <w:iCs/>
      <w:smallCaps/>
      <w:color w:val="4E74A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10"/>
    <w:pPr>
      <w:spacing w:after="0"/>
      <w:jc w:val="left"/>
      <w:outlineLvl w:val="8"/>
    </w:pPr>
    <w:rPr>
      <w:b/>
      <w:bCs/>
      <w:i/>
      <w:iCs/>
      <w:smallCaps/>
      <w:color w:val="344D6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10"/>
    <w:pPr>
      <w:pBdr>
        <w:top w:val="single" w:sz="8" w:space="1" w:color="809EC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010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01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01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701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1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10"/>
    <w:rPr>
      <w:smallCaps/>
      <w:color w:val="4E74A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10"/>
    <w:rPr>
      <w:smallCaps/>
      <w:color w:val="809EC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10"/>
    <w:rPr>
      <w:b/>
      <w:bCs/>
      <w:smallCaps/>
      <w:color w:val="809EC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10"/>
    <w:rPr>
      <w:b/>
      <w:bCs/>
      <w:i/>
      <w:iCs/>
      <w:smallCaps/>
      <w:color w:val="4E74A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10"/>
    <w:rPr>
      <w:b/>
      <w:bCs/>
      <w:i/>
      <w:iCs/>
      <w:smallCaps/>
      <w:color w:val="344D6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01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1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8701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87010"/>
    <w:rPr>
      <w:b/>
      <w:bCs/>
      <w:color w:val="809EC2" w:themeColor="accent6"/>
    </w:rPr>
  </w:style>
  <w:style w:type="character" w:styleId="Emphasis">
    <w:name w:val="Emphasis"/>
    <w:uiPriority w:val="20"/>
    <w:qFormat/>
    <w:rsid w:val="0068701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870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0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70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10"/>
    <w:pPr>
      <w:pBdr>
        <w:top w:val="single" w:sz="8" w:space="1" w:color="809EC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10"/>
    <w:rPr>
      <w:b/>
      <w:bCs/>
      <w:i/>
      <w:iCs/>
    </w:rPr>
  </w:style>
  <w:style w:type="character" w:styleId="SubtleEmphasis">
    <w:name w:val="Subtle Emphasis"/>
    <w:uiPriority w:val="19"/>
    <w:qFormat/>
    <w:rsid w:val="00687010"/>
    <w:rPr>
      <w:i/>
      <w:iCs/>
    </w:rPr>
  </w:style>
  <w:style w:type="character" w:styleId="IntenseEmphasis">
    <w:name w:val="Intense Emphasis"/>
    <w:uiPriority w:val="21"/>
    <w:qFormat/>
    <w:rsid w:val="00687010"/>
    <w:rPr>
      <w:b/>
      <w:bCs/>
      <w:i/>
      <w:iCs/>
      <w:color w:val="809EC2" w:themeColor="accent6"/>
      <w:spacing w:val="10"/>
    </w:rPr>
  </w:style>
  <w:style w:type="character" w:styleId="SubtleReference">
    <w:name w:val="Subtle Reference"/>
    <w:uiPriority w:val="31"/>
    <w:qFormat/>
    <w:rsid w:val="00687010"/>
    <w:rPr>
      <w:b/>
      <w:bCs/>
    </w:rPr>
  </w:style>
  <w:style w:type="character" w:styleId="IntenseReference">
    <w:name w:val="Intense Reference"/>
    <w:uiPriority w:val="32"/>
    <w:qFormat/>
    <w:rsid w:val="0068701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8701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010"/>
    <w:pPr>
      <w:outlineLvl w:val="9"/>
    </w:pPr>
  </w:style>
  <w:style w:type="paragraph" w:styleId="ListParagraph">
    <w:name w:val="List Paragraph"/>
    <w:basedOn w:val="Normal"/>
    <w:uiPriority w:val="34"/>
    <w:qFormat/>
    <w:rsid w:val="0007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4E5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C8E"/>
    <w:rPr>
      <w:color w:val="7F6F6F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1953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9E1953"/>
  </w:style>
  <w:style w:type="character" w:customStyle="1" w:styleId="vanity-name">
    <w:name w:val="vanity-name"/>
    <w:basedOn w:val="DefaultParagraphFont"/>
    <w:rsid w:val="009E1953"/>
  </w:style>
  <w:style w:type="table" w:styleId="TableGrid">
    <w:name w:val="Table Grid"/>
    <w:basedOn w:val="TableNormal"/>
    <w:uiPriority w:val="39"/>
    <w:rsid w:val="00AC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22F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D2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EB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E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EB8"/>
    <w:rPr>
      <w:b/>
      <w:bCs/>
    </w:rPr>
  </w:style>
  <w:style w:type="paragraph" w:styleId="Revision">
    <w:name w:val="Revision"/>
    <w:hidden/>
    <w:uiPriority w:val="99"/>
    <w:semiHidden/>
    <w:rsid w:val="008D2EB8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B8"/>
    <w:rPr>
      <w:rFonts w:ascii="Segoe UI" w:hAnsi="Segoe UI" w:cs="Segoe UI"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rsid w:val="00F764E5"/>
    <w:pPr>
      <w:spacing w:after="920" w:line="360" w:lineRule="auto"/>
      <w:contextualSpacing/>
      <w:jc w:val="left"/>
    </w:pPr>
    <w:rPr>
      <w:rFonts w:eastAsiaTheme="minorHAnsi"/>
      <w:color w:val="444D26" w:themeColor="text2"/>
      <w:sz w:val="22"/>
      <w:szCs w:val="22"/>
      <w:lang w:val="en-US" w:eastAsia="ja-JP"/>
    </w:rPr>
  </w:style>
  <w:style w:type="character" w:customStyle="1" w:styleId="NameChar">
    <w:name w:val="Name Char"/>
    <w:basedOn w:val="DefaultParagraphFont"/>
    <w:link w:val="Name"/>
    <w:uiPriority w:val="1"/>
    <w:locked/>
    <w:rsid w:val="00F764E5"/>
    <w:rPr>
      <w:b/>
      <w:caps/>
      <w:spacing w:val="21"/>
      <w:sz w:val="36"/>
    </w:rPr>
  </w:style>
  <w:style w:type="paragraph" w:customStyle="1" w:styleId="Name">
    <w:name w:val="Name"/>
    <w:basedOn w:val="Normal"/>
    <w:link w:val="NameChar"/>
    <w:uiPriority w:val="1"/>
    <w:qFormat/>
    <w:rsid w:val="00F764E5"/>
    <w:pPr>
      <w:spacing w:after="240" w:line="240" w:lineRule="auto"/>
      <w:contextualSpacing/>
      <w:jc w:val="left"/>
    </w:pPr>
    <w:rPr>
      <w:b/>
      <w:caps/>
      <w:spacing w:val="2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academy.eu/portug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iley.Carlson2@cibc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AF361CD3C44E378BF51651014CF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1886-2F07-4342-B973-92C0C46B1658}"/>
      </w:docPartPr>
      <w:docPartBody>
        <w:p w:rsidR="00FD4963" w:rsidRDefault="00F24FFB" w:rsidP="00F24FFB">
          <w:pPr>
            <w:pStyle w:val="E0AF361CD3C44E378BF51651014CF55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FB"/>
    <w:rsid w:val="000E575B"/>
    <w:rsid w:val="0026604B"/>
    <w:rsid w:val="00A156CF"/>
    <w:rsid w:val="00A40D64"/>
    <w:rsid w:val="00C747A2"/>
    <w:rsid w:val="00F24FFB"/>
    <w:rsid w:val="00F34E35"/>
    <w:rsid w:val="00FD4963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F361CD3C44E378BF51651014CF557">
    <w:name w:val="E0AF361CD3C44E378BF51651014CF557"/>
    <w:rsid w:val="00F24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217B-5218-3540-9629-781C175A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Bailey Carlson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Rich</dc:creator>
  <cp:keywords/>
  <dc:description/>
  <cp:lastModifiedBy>Carlson, Bailey</cp:lastModifiedBy>
  <cp:revision>15</cp:revision>
  <dcterms:created xsi:type="dcterms:W3CDTF">2021-06-08T17:51:00Z</dcterms:created>
  <dcterms:modified xsi:type="dcterms:W3CDTF">2021-06-16T18:12:00Z</dcterms:modified>
</cp:coreProperties>
</file>